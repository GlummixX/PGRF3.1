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8"/>
        <w:gridCol w:w="4332"/>
        <w:gridCol w:w="1347"/>
        <w:gridCol w:w="1249"/>
        <w:gridCol w:w="2217"/>
      </w:tblGrid>
      <w:tr w:rsidR="00510A5E" w:rsidRPr="00E11EF4" w14:paraId="22ABA7F9" w14:textId="77777777" w:rsidTr="003A10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18C02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4AC5112D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100%</w:t>
            </w:r>
            <w:proofErr w:type="gramEnd"/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0530CD22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hideMark/>
          </w:tcPr>
          <w:p w14:paraId="3C3A466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510A5E" w:rsidRPr="00E11EF4" w14:paraId="3047C432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0" w:type="dxa"/>
            <w:gridSpan w:val="2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2E57CB08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47" w:type="dxa"/>
            <w:noWrap/>
          </w:tcPr>
          <w:p w14:paraId="7914C7FF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49" w:type="dxa"/>
            <w:noWrap/>
            <w:hideMark/>
          </w:tcPr>
          <w:p w14:paraId="2D497687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654DA4D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D92CEFB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C3E6E55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Reprezentace </w:t>
            </w:r>
            <w:proofErr w:type="spellStart"/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gridu</w:t>
            </w:r>
            <w:proofErr w:type="spellEnd"/>
          </w:p>
        </w:tc>
        <w:tc>
          <w:tcPr>
            <w:tcW w:w="4332" w:type="dxa"/>
          </w:tcPr>
          <w:p w14:paraId="121B8740" w14:textId="77777777" w:rsidR="003A240F" w:rsidRPr="00E11EF4" w:rsidRDefault="003A240F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47" w:type="dxa"/>
            <w:noWrap/>
          </w:tcPr>
          <w:p w14:paraId="452069F5" w14:textId="2557EE9D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0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78DAF54" w14:textId="5F82F687" w:rsidR="003A240F" w:rsidRPr="00E11EF4" w:rsidRDefault="003C24D6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1" w:author="Kolář Matěj" w:date="2023-09-28T14:24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G</w:t>
              </w:r>
            </w:ins>
          </w:p>
        </w:tc>
        <w:tc>
          <w:tcPr>
            <w:tcW w:w="2217" w:type="dxa"/>
            <w:noWrap/>
          </w:tcPr>
          <w:p w14:paraId="618BDC6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664B2B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41B472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5867AF0" w14:textId="77777777" w:rsidR="003A240F" w:rsidRPr="00E11EF4" w:rsidRDefault="003A240F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47" w:type="dxa"/>
            <w:noWrap/>
          </w:tcPr>
          <w:p w14:paraId="4327311D" w14:textId="48E624AA" w:rsidR="003A240F" w:rsidRPr="00E11EF4" w:rsidRDefault="007A0FAB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193FCFA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55CDBB0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979A68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130842AE" w14:textId="77777777" w:rsidR="003A240F" w:rsidRPr="00E11EF4" w:rsidRDefault="003A240F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EF2BF30" w14:textId="028321F9" w:rsidR="003A240F" w:rsidRPr="00E11EF4" w:rsidRDefault="003A240F" w:rsidP="00AA79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Zobrazení ve formě bodů, hran i ploch</w:t>
            </w:r>
          </w:p>
        </w:tc>
        <w:tc>
          <w:tcPr>
            <w:tcW w:w="1347" w:type="dxa"/>
            <w:noWrap/>
          </w:tcPr>
          <w:p w14:paraId="019D7433" w14:textId="6E5F71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3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07F8140" w14:textId="113F3564" w:rsidR="003A240F" w:rsidRPr="00E11EF4" w:rsidRDefault="007A0FAB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4" w:author="Kolář Matěj" w:date="2023-09-27T19:2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M</w:t>
              </w:r>
            </w:ins>
          </w:p>
        </w:tc>
        <w:tc>
          <w:tcPr>
            <w:tcW w:w="2217" w:type="dxa"/>
            <w:noWrap/>
          </w:tcPr>
          <w:p w14:paraId="068E3AFD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D8623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202A31FD" w14:textId="77777777" w:rsidR="003A240F" w:rsidRPr="00E11EF4" w:rsidRDefault="003A240F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332" w:type="dxa"/>
            <w:noWrap/>
          </w:tcPr>
          <w:p w14:paraId="0DCC8045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47" w:type="dxa"/>
            <w:noWrap/>
          </w:tcPr>
          <w:p w14:paraId="796183DF" w14:textId="2D834565" w:rsidR="003A240F" w:rsidRPr="00E11EF4" w:rsidRDefault="00C57B6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5" w:author="Kolář Matěj" w:date="2023-10-04T08:1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2D0CF3A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ED22D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680F0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6EFE13B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BA0594B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47" w:type="dxa"/>
            <w:noWrap/>
          </w:tcPr>
          <w:p w14:paraId="418E6950" w14:textId="190337E5" w:rsidR="003A240F" w:rsidRPr="00E11EF4" w:rsidRDefault="00C57B6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6" w:author="Kolář Matěj" w:date="2023-10-04T08:16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F6AFE74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6B05A32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D839DD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B98460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3BC281D6" w14:textId="77777777" w:rsidR="003A240F" w:rsidRPr="00E11EF4" w:rsidRDefault="003A240F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Cylindrické souřadnice</w:t>
            </w:r>
          </w:p>
        </w:tc>
        <w:tc>
          <w:tcPr>
            <w:tcW w:w="1347" w:type="dxa"/>
            <w:noWrap/>
          </w:tcPr>
          <w:p w14:paraId="2FFBB0AE" w14:textId="243BEC54" w:rsidR="003A240F" w:rsidRPr="00E11EF4" w:rsidRDefault="00DB639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7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5D70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C0817BE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76AFD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D4AA4A2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239AB3CB" w14:textId="6DA6424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tvaru tělesa v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 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čase</w:t>
            </w:r>
            <w:r w:rsidR="003A103F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(změna parametru funkce)</w:t>
            </w:r>
          </w:p>
        </w:tc>
        <w:tc>
          <w:tcPr>
            <w:tcW w:w="1347" w:type="dxa"/>
            <w:noWrap/>
          </w:tcPr>
          <w:p w14:paraId="00F03D87" w14:textId="12E9DDE4" w:rsidR="003A240F" w:rsidRPr="00E11EF4" w:rsidRDefault="006C713A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8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B752229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7AC489F" w14:textId="77777777" w:rsidR="003A240F" w:rsidRPr="00E11EF4" w:rsidRDefault="003A240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FB6A46C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80D7034" w14:textId="77777777" w:rsidR="003A240F" w:rsidRPr="00E11EF4" w:rsidRDefault="003A240F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6965BD9" w14:textId="3EA26835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Dvě tělesa zobrazená zároveň</w:t>
            </w:r>
          </w:p>
        </w:tc>
        <w:tc>
          <w:tcPr>
            <w:tcW w:w="1347" w:type="dxa"/>
            <w:noWrap/>
          </w:tcPr>
          <w:p w14:paraId="114E6F53" w14:textId="174D4A30" w:rsidR="003A240F" w:rsidRPr="00E11EF4" w:rsidRDefault="006C713A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9" w:author="Kolář Matěj" w:date="2023-09-28T14:23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9116E51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7CC1BE83" w14:textId="77777777" w:rsidR="003A240F" w:rsidRPr="00E11EF4" w:rsidRDefault="003A240F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5DA6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35240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332" w:type="dxa"/>
            <w:noWrap/>
            <w:hideMark/>
          </w:tcPr>
          <w:p w14:paraId="1EF749B4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47" w:type="dxa"/>
            <w:noWrap/>
            <w:hideMark/>
          </w:tcPr>
          <w:p w14:paraId="0FD339D0" w14:textId="32D32F6B" w:rsidR="00F23DAC" w:rsidRPr="00E11EF4" w:rsidRDefault="006C713A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0" w:author="Kolář Matěj" w:date="2023-09-28T14:24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355D959D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417296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FE6287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3E29840E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9BBDB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47" w:type="dxa"/>
            <w:noWrap/>
            <w:hideMark/>
          </w:tcPr>
          <w:p w14:paraId="16E4D74D" w14:textId="31629CD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1" w:author="Kolář Matěj" w:date="2023-09-27T19:2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4246077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6295979C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F56791D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5BAB538A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56B0CE11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47" w:type="dxa"/>
            <w:noWrap/>
            <w:hideMark/>
          </w:tcPr>
          <w:p w14:paraId="57DE4275" w14:textId="5B01485B" w:rsidR="00F23DAC" w:rsidRPr="00E11EF4" w:rsidRDefault="00D83CB7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2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  <w:del w:id="13" w:author="Kolář Matěj" w:date="2023-09-27T19:27:00Z">
              <w:r w:rsidR="00F23DAC" w:rsidRPr="00E11EF4" w:rsidDel="007A0FAB"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delText xml:space="preserve"> </w:delText>
              </w:r>
            </w:del>
          </w:p>
        </w:tc>
        <w:tc>
          <w:tcPr>
            <w:tcW w:w="1249" w:type="dxa"/>
            <w:noWrap/>
            <w:hideMark/>
          </w:tcPr>
          <w:p w14:paraId="04A86C02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4C44329C" w14:textId="06101729" w:rsidR="00F23DAC" w:rsidRPr="00E11EF4" w:rsidRDefault="00803FA9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4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Rychlost kolečko myši</w:t>
              </w:r>
            </w:ins>
          </w:p>
        </w:tc>
      </w:tr>
      <w:tr w:rsidR="00510A5E" w:rsidRPr="00E11EF4" w14:paraId="16E78B0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  <w:hideMark/>
          </w:tcPr>
          <w:p w14:paraId="637143B2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0B3EEEB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47" w:type="dxa"/>
            <w:noWrap/>
            <w:hideMark/>
          </w:tcPr>
          <w:p w14:paraId="085991CB" w14:textId="294A1783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5" w:author="Kolář Matěj [2]" w:date="2023-09-27T20:3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6F3AD702" w14:textId="177B8E4D" w:rsidR="00F23DAC" w:rsidRPr="00E11EF4" w:rsidRDefault="007A0FAB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6" w:author="Kolář Matěj" w:date="2023-09-27T19:28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P</w:t>
              </w:r>
            </w:ins>
          </w:p>
        </w:tc>
        <w:tc>
          <w:tcPr>
            <w:tcW w:w="2217" w:type="dxa"/>
            <w:noWrap/>
            <w:hideMark/>
          </w:tcPr>
          <w:p w14:paraId="3F5765C2" w14:textId="4D5561E4" w:rsidR="00F23DAC" w:rsidRPr="00E11EF4" w:rsidRDefault="00803FA9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17" w:author="Kolář Matěj [2]" w:date="2023-09-27T20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Zoom kolečko m</w:t>
              </w:r>
            </w:ins>
            <w:ins w:id="18" w:author="Kolář Matěj [2]" w:date="2023-09-27T20:3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yši</w:t>
              </w:r>
            </w:ins>
          </w:p>
        </w:tc>
      </w:tr>
      <w:tr w:rsidR="00510A5E" w:rsidRPr="00E11EF4" w14:paraId="0F910F7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BCD9DA7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332" w:type="dxa"/>
            <w:noWrap/>
          </w:tcPr>
          <w:p w14:paraId="2A25F127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47" w:type="dxa"/>
            <w:noWrap/>
          </w:tcPr>
          <w:p w14:paraId="0CA124B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1D0A0ECB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5E64FD3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547ECDA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0B42D0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0A0F05B3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47" w:type="dxa"/>
            <w:noWrap/>
          </w:tcPr>
          <w:p w14:paraId="7D5A5939" w14:textId="6F070B00" w:rsidR="00F23DAC" w:rsidRPr="00E11EF4" w:rsidRDefault="00D83CB7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19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0E1DDE90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AF001B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2902EEC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1FA469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332" w:type="dxa"/>
            <w:noWrap/>
            <w:hideMark/>
          </w:tcPr>
          <w:p w14:paraId="016C067C" w14:textId="77777777" w:rsidR="00B155C2" w:rsidRPr="00E11EF4" w:rsidRDefault="00B155C2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Pozice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– v souřadnicích pozorovatele</w:t>
            </w:r>
          </w:p>
        </w:tc>
        <w:tc>
          <w:tcPr>
            <w:tcW w:w="1347" w:type="dxa"/>
            <w:noWrap/>
            <w:hideMark/>
          </w:tcPr>
          <w:p w14:paraId="28417EC4" w14:textId="193F9E30" w:rsidR="00B155C2" w:rsidRPr="00E11EF4" w:rsidRDefault="00D83CB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0" w:author="Kolář Matěj" w:date="2023-10-18T11:57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3A8F620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33F7158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CFA408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708F54B5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45B18CB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depth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bufferu</w:t>
            </w:r>
          </w:p>
        </w:tc>
        <w:tc>
          <w:tcPr>
            <w:tcW w:w="1347" w:type="dxa"/>
            <w:noWrap/>
            <w:hideMark/>
          </w:tcPr>
          <w:p w14:paraId="4770A7D7" w14:textId="0939EF35" w:rsidR="00B155C2" w:rsidRPr="00E11EF4" w:rsidRDefault="00C5333D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1" w:author="Kolář Matěj" w:date="2023-10-04T10:30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47E3CF01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0989226C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3FE7F544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78A7D31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</w:tcPr>
          <w:p w14:paraId="76F1AE45" w14:textId="77777777" w:rsidR="00B155C2" w:rsidRPr="00E11EF4" w:rsidRDefault="00B155C2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xyz</w:t>
            </w:r>
            <w:proofErr w:type="spellEnd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47" w:type="dxa"/>
            <w:noWrap/>
          </w:tcPr>
          <w:p w14:paraId="30B7755E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91E6AF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EFB75ED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FD8CA1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40B90865" w14:textId="77777777" w:rsidR="00B155C2" w:rsidRPr="00E11EF4" w:rsidRDefault="00B155C2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583EA9A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Mapovaná textura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rgba</w:t>
            </w:r>
            <w:proofErr w:type="spellEnd"/>
          </w:p>
        </w:tc>
        <w:tc>
          <w:tcPr>
            <w:tcW w:w="1347" w:type="dxa"/>
            <w:noWrap/>
            <w:hideMark/>
          </w:tcPr>
          <w:p w14:paraId="00CBDC9B" w14:textId="2695E505" w:rsidR="00B155C2" w:rsidRPr="00E11EF4" w:rsidRDefault="0083329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ins w:id="22" w:author="Kolář Matěj" w:date="2023-10-18T12:45:00Z">
              <w:r>
                <w:rPr>
                  <w:rFonts w:ascii="Arial" w:eastAsia="Times New Roman" w:hAnsi="Arial" w:cs="Arial"/>
                  <w:sz w:val="20"/>
                  <w:szCs w:val="24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27DAE4CD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138852AF" w14:textId="77777777" w:rsidR="00B155C2" w:rsidRPr="00E11EF4" w:rsidRDefault="00B155C2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0BD7132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  <w:hideMark/>
          </w:tcPr>
          <w:p w14:paraId="6ACECE7B" w14:textId="77777777" w:rsidR="00B155C2" w:rsidRPr="00E11EF4" w:rsidRDefault="00B155C2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332" w:type="dxa"/>
            <w:noWrap/>
            <w:hideMark/>
          </w:tcPr>
          <w:p w14:paraId="1AD4245F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Souřadnice do textury </w:t>
            </w:r>
            <w:proofErr w:type="spellStart"/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uv</w:t>
            </w:r>
            <w:proofErr w:type="spellEnd"/>
          </w:p>
        </w:tc>
        <w:tc>
          <w:tcPr>
            <w:tcW w:w="1347" w:type="dxa"/>
            <w:noWrap/>
            <w:hideMark/>
          </w:tcPr>
          <w:p w14:paraId="57840257" w14:textId="19A4F64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E5A956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74235DEC" w14:textId="77777777" w:rsidR="00B155C2" w:rsidRPr="00E11EF4" w:rsidRDefault="00B155C2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F59B4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506B913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DF6FC0B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47" w:type="dxa"/>
            <w:noWrap/>
          </w:tcPr>
          <w:p w14:paraId="073032A7" w14:textId="6D2B825D" w:rsidR="00B155C2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3" w:author="Kolář Matěj" w:date="2023-10-18T11:57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F13DF7F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871F922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676CB01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D12BC1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4884B07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47" w:type="dxa"/>
            <w:noWrap/>
          </w:tcPr>
          <w:p w14:paraId="6BB3230F" w14:textId="32465FB3" w:rsidR="00B155C2" w:rsidRPr="00E11EF4" w:rsidRDefault="00140165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4" w:author="Kolář Matěj" w:date="2023-10-18T12:45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254D648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BAD6E49" w14:textId="77777777" w:rsidR="00B155C2" w:rsidRPr="00E11EF4" w:rsidRDefault="00B155C2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155C2" w:rsidRPr="00E11EF4" w14:paraId="513AFF0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3F8E92DF" w14:textId="77777777" w:rsidR="00B155C2" w:rsidRPr="00E11EF4" w:rsidRDefault="00B155C2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BA53F57" w14:textId="374286D3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Vzdálenost od zdroje světla</w:t>
            </w:r>
          </w:p>
        </w:tc>
        <w:tc>
          <w:tcPr>
            <w:tcW w:w="1347" w:type="dxa"/>
            <w:noWrap/>
          </w:tcPr>
          <w:p w14:paraId="6D7BCDA3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18CC8AC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0FB3C09" w14:textId="77777777" w:rsidR="00B155C2" w:rsidRPr="00E11EF4" w:rsidRDefault="00B155C2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CF1AFB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4FAC9728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332" w:type="dxa"/>
          </w:tcPr>
          <w:p w14:paraId="2B2FBED6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47" w:type="dxa"/>
            <w:noWrap/>
          </w:tcPr>
          <w:p w14:paraId="61B8E16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CABCEB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626E37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18F3BBE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EEEC4A4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8FA9428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47" w:type="dxa"/>
            <w:noWrap/>
          </w:tcPr>
          <w:p w14:paraId="60128E6F" w14:textId="0B723C5C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5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42EF123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89B86CC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CAF86A3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3B69F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B1E05B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47" w:type="dxa"/>
            <w:noWrap/>
          </w:tcPr>
          <w:p w14:paraId="30F8E0CC" w14:textId="7C505487" w:rsidR="00F23DAC" w:rsidRPr="00E11EF4" w:rsidRDefault="00D83CB7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6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6D4AE80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8374DC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03D249B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4CCEFA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3512F51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47" w:type="dxa"/>
            <w:noWrap/>
          </w:tcPr>
          <w:p w14:paraId="335082BD" w14:textId="3C791C8A" w:rsidR="00F23DAC" w:rsidRPr="00E11EF4" w:rsidRDefault="00D83CB7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7" w:author="Kolář Matěj" w:date="2023-10-18T11:5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2B4664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DC46E8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1648988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5624B7E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6F6F718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47" w:type="dxa"/>
            <w:noWrap/>
          </w:tcPr>
          <w:p w14:paraId="1B7210C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01FACA4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0D2F0F24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B6E81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68FD12BE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FC4E69A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47" w:type="dxa"/>
            <w:noWrap/>
          </w:tcPr>
          <w:p w14:paraId="4FCF8B25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819E52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479EE47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852DB4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47F2B370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4DABDE8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47" w:type="dxa"/>
            <w:noWrap/>
          </w:tcPr>
          <w:p w14:paraId="16B44E8B" w14:textId="08180C4B" w:rsidR="00C3465A" w:rsidRPr="00E11EF4" w:rsidRDefault="00956F3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8" w:author="Kolář Matěj" w:date="2023-10-18T13:51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35D522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23E3A6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2C30C65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DB3218A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C1A7097" w14:textId="77777777" w:rsidR="00C3465A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47" w:type="dxa"/>
            <w:noWrap/>
          </w:tcPr>
          <w:p w14:paraId="1D5E394F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2C9474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EBFE50D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700BBA17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FBF7560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F06D94A" w14:textId="77777777" w:rsidR="00192E40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47" w:type="dxa"/>
            <w:noWrap/>
          </w:tcPr>
          <w:p w14:paraId="64CAB7A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4FF3B431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3549CAF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31267A77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left w:val="single" w:sz="4" w:space="0" w:color="auto"/>
            </w:tcBorders>
            <w:noWrap/>
          </w:tcPr>
          <w:p w14:paraId="51C3FBC9" w14:textId="5F36C99F" w:rsidR="00827E24" w:rsidRPr="00E11EF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Pohyb</w:t>
            </w:r>
          </w:p>
        </w:tc>
        <w:tc>
          <w:tcPr>
            <w:tcW w:w="4332" w:type="dxa"/>
          </w:tcPr>
          <w:p w14:paraId="669F357E" w14:textId="73F5BD43" w:rsidR="00827E24" w:rsidRPr="00E11EF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objektu ve scéně</w:t>
            </w:r>
          </w:p>
        </w:tc>
        <w:tc>
          <w:tcPr>
            <w:tcW w:w="1347" w:type="dxa"/>
            <w:noWrap/>
          </w:tcPr>
          <w:p w14:paraId="04D41D0F" w14:textId="1D267CAA" w:rsidR="00827E24" w:rsidRPr="00E11EF4" w:rsidRDefault="006C713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29" w:author="Kolář Matěj" w:date="2023-09-28T14:22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586B8CB5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101E7CD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1A5FEF5A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EFF48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0290511A" w14:textId="02A21A72" w:rsidR="00827E24" w:rsidRDefault="00827E24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objektem</w:t>
            </w:r>
          </w:p>
        </w:tc>
        <w:tc>
          <w:tcPr>
            <w:tcW w:w="1347" w:type="dxa"/>
            <w:noWrap/>
          </w:tcPr>
          <w:p w14:paraId="7584052B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64C741B3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B306357" w14:textId="77777777" w:rsidR="00827E24" w:rsidRPr="00E11EF4" w:rsidRDefault="00827E24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827E24" w:rsidRPr="00E11EF4" w14:paraId="5C7B836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22856C94" w14:textId="77777777" w:rsidR="00827E24" w:rsidRDefault="00827E24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3A33238" w14:textId="378ACD30" w:rsidR="00827E24" w:rsidRDefault="00827E24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světla společně s kamerou</w:t>
            </w:r>
          </w:p>
        </w:tc>
        <w:tc>
          <w:tcPr>
            <w:tcW w:w="1347" w:type="dxa"/>
            <w:noWrap/>
          </w:tcPr>
          <w:p w14:paraId="56CA80FC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31C31A17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4CCB654" w14:textId="77777777" w:rsidR="00827E24" w:rsidRPr="00E11EF4" w:rsidRDefault="00827E24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67065FF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0CEF005E" w14:textId="1E497D7B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Animace pomocí morfování tvaru a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textury </w:t>
            </w:r>
          </w:p>
        </w:tc>
        <w:tc>
          <w:tcPr>
            <w:tcW w:w="4332" w:type="dxa"/>
          </w:tcPr>
          <w:p w14:paraId="47EDBAF0" w14:textId="045F8984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Volba vhodných těles</w:t>
            </w:r>
          </w:p>
        </w:tc>
        <w:tc>
          <w:tcPr>
            <w:tcW w:w="1347" w:type="dxa"/>
            <w:noWrap/>
            <w:hideMark/>
          </w:tcPr>
          <w:p w14:paraId="06296A26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  <w:hideMark/>
          </w:tcPr>
          <w:p w14:paraId="7DD9E8ED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  <w:hideMark/>
          </w:tcPr>
          <w:p w14:paraId="2BC9C3FC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5DF82D8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304A2D6C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28BD5BB5" w14:textId="602B3869" w:rsidR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Přepočet pozice bodu</w:t>
            </w:r>
          </w:p>
        </w:tc>
        <w:tc>
          <w:tcPr>
            <w:tcW w:w="1347" w:type="dxa"/>
            <w:noWrap/>
          </w:tcPr>
          <w:p w14:paraId="0373EF92" w14:textId="00889B63" w:rsidR="003A103F" w:rsidRPr="00E11EF4" w:rsidRDefault="006E4F46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0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1BA6C17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37D15CBD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7E501DA2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2944D77A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10B3C09" w14:textId="751FFB78" w:rsidR="003A103F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Přepočet barvy</w:t>
            </w:r>
          </w:p>
        </w:tc>
        <w:tc>
          <w:tcPr>
            <w:tcW w:w="1347" w:type="dxa"/>
            <w:noWrap/>
          </w:tcPr>
          <w:p w14:paraId="370B0182" w14:textId="2A359E24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1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3C45A2B5" w14:textId="1F992A2A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567FC25C" w14:textId="61B1F16C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2818819A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35D8A1D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4688683B" w14:textId="70E6D2CA" w:rsidR="003A103F" w:rsidDel="003A103F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Blendování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textury</w:t>
            </w:r>
          </w:p>
        </w:tc>
        <w:tc>
          <w:tcPr>
            <w:tcW w:w="1347" w:type="dxa"/>
            <w:noWrap/>
          </w:tcPr>
          <w:p w14:paraId="7A1376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7AD4946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DE0E75C" w14:textId="77777777" w:rsidR="003A103F" w:rsidRPr="00E11EF4" w:rsidRDefault="003A103F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A103F" w:rsidRPr="00E11EF4" w14:paraId="544D9905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0467D830" w14:textId="77777777" w:rsidR="003A103F" w:rsidRPr="00E11EF4" w:rsidRDefault="003A103F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1EDD5F9D" w14:textId="6A7802DD" w:rsidR="003A103F" w:rsidDel="003A103F" w:rsidRDefault="006A460C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Řízení</w:t>
            </w:r>
            <w:r w:rsidR="003A103F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 animace uživatelem i časem</w:t>
            </w:r>
          </w:p>
        </w:tc>
        <w:tc>
          <w:tcPr>
            <w:tcW w:w="1347" w:type="dxa"/>
            <w:noWrap/>
          </w:tcPr>
          <w:p w14:paraId="2DA9CA06" w14:textId="5D1C883E" w:rsidR="003A103F" w:rsidRPr="00E11EF4" w:rsidRDefault="006E4F46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2" w:author="Kolář Matěj" w:date="2023-09-27T23:3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5B826AA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B02378" w14:textId="77777777" w:rsidR="003A103F" w:rsidRPr="00E11EF4" w:rsidRDefault="003A103F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0180F64D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E63D8EC" w14:textId="77777777" w:rsidR="00D1385D" w:rsidRPr="00E11EF4" w:rsidRDefault="00D1385D" w:rsidP="00510A5E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778595B8" w14:textId="66FF16F0" w:rsidR="00D1385D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CDB8B1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21333A17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45484B63" w14:textId="77777777" w:rsidR="00D1385D" w:rsidRPr="00E11EF4" w:rsidRDefault="00D1385D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D1385D" w:rsidRPr="00E11EF4" w14:paraId="1535D339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79C9FEBD" w14:textId="77777777" w:rsidR="00D1385D" w:rsidRPr="00E11EF4" w:rsidRDefault="00D1385D" w:rsidP="00D1385D">
            <w:pPr>
              <w:jc w:val="left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553E8455" w14:textId="631FE833" w:rsidR="00D1385D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A678B77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49" w:type="dxa"/>
            <w:noWrap/>
          </w:tcPr>
          <w:p w14:paraId="515E4539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28927240" w14:textId="77777777" w:rsidR="00D1385D" w:rsidRPr="00E11EF4" w:rsidRDefault="00D1385D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14DC5B49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</w:tcPr>
          <w:p w14:paraId="70DFA5CF" w14:textId="64FB0B34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Verzování </w:t>
            </w:r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pomocí </w:t>
            </w:r>
            <w:proofErr w:type="spellStart"/>
            <w: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gitu</w:t>
            </w:r>
            <w:proofErr w:type="spellEnd"/>
          </w:p>
        </w:tc>
        <w:tc>
          <w:tcPr>
            <w:tcW w:w="4332" w:type="dxa"/>
          </w:tcPr>
          <w:p w14:paraId="4EE8EF95" w14:textId="018F7316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repositáře</w:t>
            </w:r>
          </w:p>
        </w:tc>
        <w:tc>
          <w:tcPr>
            <w:tcW w:w="1347" w:type="dxa"/>
            <w:noWrap/>
          </w:tcPr>
          <w:p w14:paraId="593C0ADB" w14:textId="10876C2C" w:rsidR="00510A5E" w:rsidRPr="00E11EF4" w:rsidRDefault="007A0FAB" w:rsidP="007A0F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3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6F796AB1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1FFF012A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329D1076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64A6CDB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</w:tcPr>
          <w:p w14:paraId="6E2FE423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komentované </w:t>
            </w:r>
            <w:proofErr w:type="spellStart"/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commity</w:t>
            </w:r>
            <w:proofErr w:type="spellEnd"/>
          </w:p>
        </w:tc>
        <w:tc>
          <w:tcPr>
            <w:tcW w:w="1347" w:type="dxa"/>
            <w:noWrap/>
          </w:tcPr>
          <w:p w14:paraId="3E50050E" w14:textId="32D05794" w:rsidR="00510A5E" w:rsidRPr="00E11EF4" w:rsidRDefault="007A0FAB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ins w:id="34" w:author="Kolář Matěj" w:date="2023-09-27T19:28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highlight w:val="yellow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</w:tcPr>
          <w:p w14:paraId="1EDECB1F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17" w:type="dxa"/>
            <w:noWrap/>
          </w:tcPr>
          <w:p w14:paraId="6423205A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40AF2111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 w:val="restart"/>
            <w:tcBorders>
              <w:top w:val="single" w:sz="4" w:space="0" w:color="auto"/>
              <w:left w:val="single" w:sz="4" w:space="0" w:color="auto"/>
            </w:tcBorders>
            <w:noWrap/>
            <w:hideMark/>
          </w:tcPr>
          <w:p w14:paraId="4E8D4AB2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332" w:type="dxa"/>
            <w:noWrap/>
            <w:hideMark/>
          </w:tcPr>
          <w:p w14:paraId="1D77619D" w14:textId="2AD1385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ins w:id="35" w:author="Kolář Matěj" w:date="2023-10-18T11:59:00Z">
              <w:r>
                <w:rPr>
                  <w:rFonts w:ascii="Arial" w:eastAsia="Times New Roman" w:hAnsi="Arial" w:cs="Arial"/>
                  <w:sz w:val="20"/>
                  <w:szCs w:val="24"/>
                  <w:lang w:eastAsia="cs-CZ"/>
                </w:rPr>
                <w:t>Změna scény</w:t>
              </w:r>
            </w:ins>
          </w:p>
        </w:tc>
        <w:tc>
          <w:tcPr>
            <w:tcW w:w="1347" w:type="dxa"/>
            <w:noWrap/>
            <w:hideMark/>
          </w:tcPr>
          <w:p w14:paraId="07E87A70" w14:textId="28F5D1F0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6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1</w:t>
              </w:r>
            </w:ins>
          </w:p>
        </w:tc>
        <w:tc>
          <w:tcPr>
            <w:tcW w:w="1249" w:type="dxa"/>
            <w:noWrap/>
            <w:hideMark/>
          </w:tcPr>
          <w:p w14:paraId="7CADC937" w14:textId="569A565C" w:rsidR="00510A5E" w:rsidRPr="00E11EF4" w:rsidRDefault="00D83CB7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ins w:id="37" w:author="Kolář Matěj" w:date="2023-10-18T11:59:00Z">
              <w:r>
                <w:rPr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TAB</w:t>
              </w:r>
            </w:ins>
          </w:p>
        </w:tc>
        <w:tc>
          <w:tcPr>
            <w:tcW w:w="2217" w:type="dxa"/>
            <w:noWrap/>
            <w:hideMark/>
          </w:tcPr>
          <w:p w14:paraId="320D3B77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510A5E" w:rsidRPr="00E11EF4" w14:paraId="77F39E2E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1994650A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6CF4FEA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0DD96A11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8C6C027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2BC677E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2B3C827F" w14:textId="77777777" w:rsidTr="003A10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</w:tcBorders>
            <w:noWrap/>
          </w:tcPr>
          <w:p w14:paraId="580837CE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E51C5A8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3218A67C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76B79E76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7D4716A4" w14:textId="77777777" w:rsidR="00510A5E" w:rsidRPr="00E11EF4" w:rsidRDefault="00510A5E" w:rsidP="00510A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510A5E" w:rsidRPr="00E11EF4" w14:paraId="6BF4E82C" w14:textId="77777777" w:rsidTr="003A103F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8" w:type="dxa"/>
            <w:vMerge/>
            <w:tcBorders>
              <w:left w:val="single" w:sz="4" w:space="0" w:color="auto"/>
              <w:bottom w:val="single" w:sz="4" w:space="0" w:color="auto"/>
            </w:tcBorders>
            <w:noWrap/>
          </w:tcPr>
          <w:p w14:paraId="4B6711C9" w14:textId="77777777" w:rsidR="00510A5E" w:rsidRPr="00E11EF4" w:rsidRDefault="00510A5E" w:rsidP="00510A5E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332" w:type="dxa"/>
            <w:noWrap/>
          </w:tcPr>
          <w:p w14:paraId="4C222914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47" w:type="dxa"/>
            <w:noWrap/>
          </w:tcPr>
          <w:p w14:paraId="558ED50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49" w:type="dxa"/>
            <w:noWrap/>
          </w:tcPr>
          <w:p w14:paraId="638F7BE8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17" w:type="dxa"/>
            <w:noWrap/>
          </w:tcPr>
          <w:p w14:paraId="1291519E" w14:textId="77777777" w:rsidR="00510A5E" w:rsidRPr="00E11EF4" w:rsidRDefault="00510A5E" w:rsidP="00510A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D7BCEA8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lář Matěj">
    <w15:presenceInfo w15:providerId="AD" w15:userId="S::kolarma1@uhk.cz::05e494f1-a330-40ac-b8d3-ab148c6e4e30"/>
  </w15:person>
  <w15:person w15:author="Kolář Matěj [2]">
    <w15:presenceInfo w15:providerId="AD" w15:userId="S::kolarma@zaci.spse.cz::0136d871-2bef-471a-ab41-12e6bf54eaa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1858"/>
    <w:rsid w:val="0009343E"/>
    <w:rsid w:val="000B083C"/>
    <w:rsid w:val="000C111A"/>
    <w:rsid w:val="00120C1F"/>
    <w:rsid w:val="00140165"/>
    <w:rsid w:val="00147267"/>
    <w:rsid w:val="00192E40"/>
    <w:rsid w:val="00280814"/>
    <w:rsid w:val="00306B47"/>
    <w:rsid w:val="00367CDD"/>
    <w:rsid w:val="003A103F"/>
    <w:rsid w:val="003A240F"/>
    <w:rsid w:val="003C24D6"/>
    <w:rsid w:val="003D0ACD"/>
    <w:rsid w:val="005066A1"/>
    <w:rsid w:val="00510A5E"/>
    <w:rsid w:val="005B2E1C"/>
    <w:rsid w:val="00693643"/>
    <w:rsid w:val="006A460C"/>
    <w:rsid w:val="006B29CC"/>
    <w:rsid w:val="006C713A"/>
    <w:rsid w:val="006E2369"/>
    <w:rsid w:val="006E4F46"/>
    <w:rsid w:val="007A0FAB"/>
    <w:rsid w:val="007D04B0"/>
    <w:rsid w:val="00803FA9"/>
    <w:rsid w:val="00827E24"/>
    <w:rsid w:val="0083233E"/>
    <w:rsid w:val="0083329E"/>
    <w:rsid w:val="009107C6"/>
    <w:rsid w:val="00956F38"/>
    <w:rsid w:val="009A3396"/>
    <w:rsid w:val="009B1027"/>
    <w:rsid w:val="009D7FEF"/>
    <w:rsid w:val="00AA7996"/>
    <w:rsid w:val="00B155C2"/>
    <w:rsid w:val="00B252CA"/>
    <w:rsid w:val="00B6236C"/>
    <w:rsid w:val="00BA3AC7"/>
    <w:rsid w:val="00BB5C71"/>
    <w:rsid w:val="00C3465A"/>
    <w:rsid w:val="00C5333D"/>
    <w:rsid w:val="00C57B62"/>
    <w:rsid w:val="00CD30EA"/>
    <w:rsid w:val="00CF2149"/>
    <w:rsid w:val="00D1385D"/>
    <w:rsid w:val="00D83CB7"/>
    <w:rsid w:val="00DB3F5A"/>
    <w:rsid w:val="00DB6399"/>
    <w:rsid w:val="00DE5BE7"/>
    <w:rsid w:val="00E11EF4"/>
    <w:rsid w:val="00E76EC3"/>
    <w:rsid w:val="00F1574E"/>
    <w:rsid w:val="00F23DAC"/>
    <w:rsid w:val="00F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11804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vize">
    <w:name w:val="Revision"/>
    <w:hidden/>
    <w:uiPriority w:val="99"/>
    <w:semiHidden/>
    <w:rsid w:val="007A0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Kolář Matěj</cp:lastModifiedBy>
  <cp:revision>19</cp:revision>
  <dcterms:created xsi:type="dcterms:W3CDTF">2022-09-14T05:54:00Z</dcterms:created>
  <dcterms:modified xsi:type="dcterms:W3CDTF">2023-10-18T11:51:00Z</dcterms:modified>
</cp:coreProperties>
</file>